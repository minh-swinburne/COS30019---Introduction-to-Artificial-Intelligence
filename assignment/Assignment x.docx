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1" w:rsidRDefault="00C529A1" w:rsidP="00C529A1">
      <w:pPr>
        <w:pStyle w:val="FrontPage"/>
      </w:pPr>
      <w:bookmarkStart w:id="0" w:name="_GoBack"/>
      <w:bookmarkEnd w:id="0"/>
    </w:p>
    <w:p w:rsidR="00C529A1" w:rsidRDefault="00C529A1" w:rsidP="00C529A1">
      <w:pPr>
        <w:pStyle w:val="FrontPage"/>
      </w:pPr>
    </w:p>
    <w:p w:rsidR="00C529A1" w:rsidRDefault="00C529A1" w:rsidP="00C529A1">
      <w:pPr>
        <w:pStyle w:val="FrontPage"/>
      </w:pPr>
    </w:p>
    <w:p w:rsidR="00C529A1" w:rsidRDefault="00C529A1" w:rsidP="00C529A1">
      <w:pPr>
        <w:pStyle w:val="FrontPage"/>
      </w:pPr>
    </w:p>
    <w:p w:rsidR="00C529A1" w:rsidRDefault="00C529A1" w:rsidP="00C529A1">
      <w:pPr>
        <w:pStyle w:val="FrontPage"/>
      </w:pPr>
    </w:p>
    <w:p w:rsidR="00C529A1" w:rsidRPr="00E51F06" w:rsidRDefault="00C529A1" w:rsidP="00E51F06">
      <w:pPr>
        <w:jc w:val="center"/>
        <w:rPr>
          <w:b/>
          <w:sz w:val="48"/>
          <w:szCs w:val="48"/>
        </w:rPr>
      </w:pPr>
      <w:r w:rsidRPr="00E51F06">
        <w:rPr>
          <w:b/>
          <w:sz w:val="48"/>
          <w:szCs w:val="48"/>
        </w:rPr>
        <w:t>Assignment x</w:t>
      </w:r>
      <w:r w:rsidR="00E51F06" w:rsidRPr="00E51F06">
        <w:rPr>
          <w:b/>
          <w:sz w:val="48"/>
          <w:szCs w:val="48"/>
        </w:rPr>
        <w:br/>
      </w:r>
      <w:r w:rsidR="00E51F06" w:rsidRPr="00E51F06">
        <w:rPr>
          <w:b/>
          <w:sz w:val="48"/>
          <w:szCs w:val="48"/>
        </w:rPr>
        <w:br/>
      </w:r>
      <w:r w:rsidRPr="00E51F06">
        <w:rPr>
          <w:b/>
          <w:sz w:val="48"/>
          <w:szCs w:val="48"/>
        </w:rPr>
        <w:t>Assignment Title here</w:t>
      </w:r>
    </w:p>
    <w:p w:rsidR="00C529A1" w:rsidRDefault="00C529A1" w:rsidP="00C529A1">
      <w:pPr>
        <w:pStyle w:val="FrontPage"/>
      </w:pPr>
    </w:p>
    <w:p w:rsidR="00C529A1" w:rsidRDefault="00C529A1" w:rsidP="00C529A1">
      <w:pPr>
        <w:pStyle w:val="FrontPage"/>
      </w:pPr>
    </w:p>
    <w:p w:rsidR="00C529A1" w:rsidRDefault="00C529A1" w:rsidP="00C529A1">
      <w:pPr>
        <w:pStyle w:val="FrontPage"/>
      </w:pPr>
    </w:p>
    <w:p w:rsidR="00C529A1" w:rsidRDefault="00C529A1" w:rsidP="00C529A1">
      <w:pPr>
        <w:pStyle w:val="FrontPage"/>
      </w:pPr>
    </w:p>
    <w:p w:rsidR="00C529A1" w:rsidRDefault="00C529A1" w:rsidP="00C529A1">
      <w:pPr>
        <w:pStyle w:val="FrontPage"/>
      </w:pPr>
    </w:p>
    <w:p w:rsidR="00C529A1" w:rsidRPr="00E51F06" w:rsidRDefault="00C529A1" w:rsidP="00E51F06">
      <w:pPr>
        <w:jc w:val="center"/>
        <w:rPr>
          <w:b/>
          <w:sz w:val="32"/>
          <w:szCs w:val="32"/>
        </w:rPr>
      </w:pPr>
      <w:r w:rsidRPr="00E51F06">
        <w:rPr>
          <w:b/>
          <w:sz w:val="32"/>
          <w:szCs w:val="32"/>
        </w:rPr>
        <w:t>Authors</w:t>
      </w:r>
    </w:p>
    <w:p w:rsidR="00C529A1" w:rsidRDefault="00C529A1" w:rsidP="00E51F06">
      <w:pPr>
        <w:jc w:val="center"/>
        <w:rPr>
          <w:sz w:val="32"/>
          <w:szCs w:val="32"/>
        </w:rPr>
      </w:pPr>
      <w:r w:rsidRPr="00E51F06">
        <w:rPr>
          <w:sz w:val="32"/>
          <w:szCs w:val="32"/>
        </w:rPr>
        <w:t>John Smith</w:t>
      </w:r>
      <w:r w:rsidR="00E51F06">
        <w:rPr>
          <w:sz w:val="32"/>
          <w:szCs w:val="32"/>
        </w:rPr>
        <w:tab/>
        <w:t>1234567</w:t>
      </w:r>
    </w:p>
    <w:p w:rsidR="007B09E9" w:rsidRPr="00E51F06" w:rsidRDefault="007B09E9" w:rsidP="00E51F06">
      <w:pPr>
        <w:jc w:val="center"/>
        <w:rPr>
          <w:sz w:val="32"/>
          <w:szCs w:val="32"/>
        </w:rPr>
      </w:pPr>
      <w:r>
        <w:rPr>
          <w:sz w:val="32"/>
          <w:szCs w:val="32"/>
        </w:rPr>
        <w:t>Jane Bloggs</w:t>
      </w:r>
      <w:r>
        <w:rPr>
          <w:sz w:val="32"/>
          <w:szCs w:val="32"/>
        </w:rPr>
        <w:tab/>
        <w:t>1234568</w:t>
      </w:r>
    </w:p>
    <w:p w:rsidR="00C529A1" w:rsidRDefault="00C529A1" w:rsidP="00C529A1">
      <w:pPr>
        <w:pStyle w:val="FrontPage"/>
      </w:pPr>
    </w:p>
    <w:p w:rsidR="007B09E9" w:rsidRDefault="00E51F06" w:rsidP="007B09E9">
      <w:pPr>
        <w:pStyle w:val="Heading1"/>
      </w:pPr>
      <w:r>
        <w:br w:type="page"/>
      </w:r>
      <w:bookmarkStart w:id="1" w:name="_Toc166571944"/>
      <w:r>
        <w:lastRenderedPageBreak/>
        <w:t>Version History</w:t>
      </w:r>
      <w:bookmarkEnd w:id="1"/>
    </w:p>
    <w:p w:rsidR="007B09E9" w:rsidRPr="007B09E9" w:rsidRDefault="007B09E9" w:rsidP="007B09E9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42"/>
        <w:gridCol w:w="2843"/>
        <w:gridCol w:w="2843"/>
      </w:tblGrid>
      <w:tr w:rsidR="007B09E9">
        <w:tc>
          <w:tcPr>
            <w:tcW w:w="2842" w:type="dxa"/>
            <w:shd w:val="clear" w:color="auto" w:fill="CCCCCC"/>
          </w:tcPr>
          <w:p w:rsidR="007B09E9" w:rsidRPr="007B09E9" w:rsidRDefault="007B09E9" w:rsidP="00E51F06">
            <w:pPr>
              <w:rPr>
                <w:b/>
              </w:rPr>
            </w:pPr>
            <w:r w:rsidRPr="007B09E9">
              <w:rPr>
                <w:b/>
              </w:rPr>
              <w:t>Version</w:t>
            </w:r>
          </w:p>
        </w:tc>
        <w:tc>
          <w:tcPr>
            <w:tcW w:w="2843" w:type="dxa"/>
            <w:shd w:val="clear" w:color="auto" w:fill="CCCCCC"/>
          </w:tcPr>
          <w:p w:rsidR="007B09E9" w:rsidRPr="007B09E9" w:rsidRDefault="007B09E9" w:rsidP="00E51F06">
            <w:pPr>
              <w:rPr>
                <w:b/>
              </w:rPr>
            </w:pPr>
            <w:r w:rsidRPr="007B09E9">
              <w:rPr>
                <w:b/>
              </w:rPr>
              <w:t>Sections Updated</w:t>
            </w:r>
          </w:p>
        </w:tc>
        <w:tc>
          <w:tcPr>
            <w:tcW w:w="2843" w:type="dxa"/>
            <w:shd w:val="clear" w:color="auto" w:fill="CCCCCC"/>
          </w:tcPr>
          <w:p w:rsidR="007B09E9" w:rsidRPr="007B09E9" w:rsidRDefault="007B09E9" w:rsidP="00E51F06">
            <w:pPr>
              <w:rPr>
                <w:b/>
              </w:rPr>
            </w:pPr>
            <w:r w:rsidRPr="007B09E9">
              <w:rPr>
                <w:b/>
              </w:rPr>
              <w:t>Updated by</w:t>
            </w:r>
          </w:p>
        </w:tc>
      </w:tr>
      <w:tr w:rsidR="007B09E9">
        <w:tc>
          <w:tcPr>
            <w:tcW w:w="2842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</w:tr>
      <w:tr w:rsidR="007B09E9">
        <w:tc>
          <w:tcPr>
            <w:tcW w:w="2842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</w:tr>
      <w:tr w:rsidR="007B09E9">
        <w:tc>
          <w:tcPr>
            <w:tcW w:w="2842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</w:tr>
      <w:tr w:rsidR="007B09E9">
        <w:tc>
          <w:tcPr>
            <w:tcW w:w="2842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  <w:tc>
          <w:tcPr>
            <w:tcW w:w="2843" w:type="dxa"/>
          </w:tcPr>
          <w:p w:rsidR="007B09E9" w:rsidRDefault="007B09E9" w:rsidP="00E51F06"/>
        </w:tc>
      </w:tr>
    </w:tbl>
    <w:p w:rsidR="00E51F06" w:rsidRDefault="00E51F06" w:rsidP="00E51F06"/>
    <w:p w:rsidR="00E51F06" w:rsidRDefault="00E51F06" w:rsidP="00E51F06">
      <w:pPr>
        <w:pStyle w:val="Heading1"/>
      </w:pPr>
      <w:bookmarkStart w:id="2" w:name="_Toc166571945"/>
      <w:r>
        <w:t>Statement of Contribution</w:t>
      </w:r>
      <w:bookmarkEnd w:id="2"/>
    </w:p>
    <w:p w:rsidR="00E51F06" w:rsidRDefault="00E51F06" w:rsidP="00E51F06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43"/>
        <w:gridCol w:w="3261"/>
        <w:gridCol w:w="2324"/>
      </w:tblGrid>
      <w:tr w:rsidR="009F497A">
        <w:tc>
          <w:tcPr>
            <w:tcW w:w="2943" w:type="dxa"/>
            <w:shd w:val="clear" w:color="auto" w:fill="CCCCCC"/>
          </w:tcPr>
          <w:p w:rsidR="009F497A" w:rsidRPr="007B09E9" w:rsidRDefault="009F497A" w:rsidP="00556A47">
            <w:pPr>
              <w:rPr>
                <w:b/>
              </w:rPr>
            </w:pPr>
            <w:r>
              <w:rPr>
                <w:b/>
              </w:rPr>
              <w:t>Name (Student No.)</w:t>
            </w:r>
          </w:p>
        </w:tc>
        <w:tc>
          <w:tcPr>
            <w:tcW w:w="3261" w:type="dxa"/>
            <w:shd w:val="clear" w:color="auto" w:fill="CCCCCC"/>
          </w:tcPr>
          <w:p w:rsidR="009F497A" w:rsidRPr="007B09E9" w:rsidRDefault="009F497A" w:rsidP="00556A47">
            <w:pPr>
              <w:rPr>
                <w:b/>
              </w:rPr>
            </w:pPr>
            <w:r>
              <w:rPr>
                <w:b/>
              </w:rPr>
              <w:t>Contribution</w:t>
            </w:r>
          </w:p>
        </w:tc>
        <w:tc>
          <w:tcPr>
            <w:tcW w:w="2324" w:type="dxa"/>
            <w:shd w:val="clear" w:color="auto" w:fill="CCCCCC"/>
          </w:tcPr>
          <w:p w:rsidR="009F497A" w:rsidRPr="007B09E9" w:rsidRDefault="009F497A" w:rsidP="00556A47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9F497A">
        <w:tc>
          <w:tcPr>
            <w:tcW w:w="2943" w:type="dxa"/>
          </w:tcPr>
          <w:p w:rsidR="009F497A" w:rsidRDefault="009F497A" w:rsidP="00556A47"/>
          <w:p w:rsidR="009F497A" w:rsidRDefault="009F497A" w:rsidP="009F497A">
            <w:r>
              <w:t>John Smith (1234567)</w:t>
            </w:r>
          </w:p>
          <w:p w:rsidR="009F497A" w:rsidRDefault="009F497A" w:rsidP="009F497A"/>
        </w:tc>
        <w:tc>
          <w:tcPr>
            <w:tcW w:w="3261" w:type="dxa"/>
          </w:tcPr>
          <w:p w:rsidR="009F497A" w:rsidRDefault="009F497A" w:rsidP="00556A47">
            <w:r>
              <w:t>Section n: ….</w:t>
            </w:r>
          </w:p>
        </w:tc>
        <w:tc>
          <w:tcPr>
            <w:tcW w:w="2324" w:type="dxa"/>
          </w:tcPr>
          <w:p w:rsidR="009F497A" w:rsidRDefault="009F497A" w:rsidP="00556A47"/>
        </w:tc>
      </w:tr>
      <w:tr w:rsidR="009F497A">
        <w:tc>
          <w:tcPr>
            <w:tcW w:w="2943" w:type="dxa"/>
          </w:tcPr>
          <w:p w:rsidR="009F497A" w:rsidRDefault="009F497A" w:rsidP="00556A47"/>
          <w:p w:rsidR="009F497A" w:rsidRDefault="009F497A" w:rsidP="00556A47">
            <w:r>
              <w:t>Jane Bloggs (1234568)</w:t>
            </w:r>
          </w:p>
          <w:p w:rsidR="009F497A" w:rsidRDefault="009F497A" w:rsidP="00556A47"/>
        </w:tc>
        <w:tc>
          <w:tcPr>
            <w:tcW w:w="3261" w:type="dxa"/>
          </w:tcPr>
          <w:p w:rsidR="009F497A" w:rsidRDefault="009F497A" w:rsidP="00556A47">
            <w:r>
              <w:t xml:space="preserve">Section n: …. </w:t>
            </w:r>
          </w:p>
        </w:tc>
        <w:tc>
          <w:tcPr>
            <w:tcW w:w="2324" w:type="dxa"/>
          </w:tcPr>
          <w:p w:rsidR="009F497A" w:rsidRDefault="009F497A" w:rsidP="00556A47"/>
        </w:tc>
      </w:tr>
      <w:tr w:rsidR="009F497A">
        <w:tc>
          <w:tcPr>
            <w:tcW w:w="2943" w:type="dxa"/>
          </w:tcPr>
          <w:p w:rsidR="009F497A" w:rsidRDefault="009F497A" w:rsidP="00556A47"/>
          <w:p w:rsidR="009F497A" w:rsidRDefault="009F497A" w:rsidP="00556A47"/>
        </w:tc>
        <w:tc>
          <w:tcPr>
            <w:tcW w:w="3261" w:type="dxa"/>
          </w:tcPr>
          <w:p w:rsidR="009F497A" w:rsidRDefault="009F497A" w:rsidP="00556A47"/>
        </w:tc>
        <w:tc>
          <w:tcPr>
            <w:tcW w:w="2324" w:type="dxa"/>
          </w:tcPr>
          <w:p w:rsidR="009F497A" w:rsidRDefault="009F497A" w:rsidP="00556A47"/>
        </w:tc>
      </w:tr>
      <w:tr w:rsidR="009F497A">
        <w:tc>
          <w:tcPr>
            <w:tcW w:w="2943" w:type="dxa"/>
          </w:tcPr>
          <w:p w:rsidR="009F497A" w:rsidRDefault="009F497A" w:rsidP="00556A47"/>
          <w:p w:rsidR="009F497A" w:rsidRDefault="009F497A" w:rsidP="00556A47"/>
        </w:tc>
        <w:tc>
          <w:tcPr>
            <w:tcW w:w="3261" w:type="dxa"/>
          </w:tcPr>
          <w:p w:rsidR="009F497A" w:rsidRDefault="009F497A" w:rsidP="00556A47"/>
        </w:tc>
        <w:tc>
          <w:tcPr>
            <w:tcW w:w="2324" w:type="dxa"/>
          </w:tcPr>
          <w:p w:rsidR="009F497A" w:rsidRDefault="009F497A" w:rsidP="00556A47"/>
        </w:tc>
      </w:tr>
    </w:tbl>
    <w:p w:rsidR="009F497A" w:rsidRDefault="009F497A" w:rsidP="009F497A"/>
    <w:p w:rsidR="00E51F06" w:rsidRDefault="00E51F06" w:rsidP="00E51F06">
      <w:pPr>
        <w:pStyle w:val="Heading1"/>
      </w:pPr>
      <w:r>
        <w:br w:type="page"/>
      </w:r>
      <w:bookmarkStart w:id="3" w:name="_Toc166571946"/>
      <w:r>
        <w:lastRenderedPageBreak/>
        <w:t>Table of Contents</w:t>
      </w:r>
      <w:bookmarkEnd w:id="3"/>
    </w:p>
    <w:p w:rsidR="00556A47" w:rsidRDefault="00C529A1">
      <w:pPr>
        <w:pStyle w:val="TOC1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56A47">
        <w:rPr>
          <w:noProof/>
        </w:rPr>
        <w:t>Version History</w:t>
      </w:r>
      <w:r w:rsidR="00556A47">
        <w:rPr>
          <w:noProof/>
        </w:rPr>
        <w:tab/>
      </w:r>
      <w:r w:rsidR="00556A47">
        <w:rPr>
          <w:noProof/>
        </w:rPr>
        <w:fldChar w:fldCharType="begin"/>
      </w:r>
      <w:r w:rsidR="00556A47">
        <w:rPr>
          <w:noProof/>
        </w:rPr>
        <w:instrText xml:space="preserve"> PAGEREF _Toc166571944 \h </w:instrText>
      </w:r>
      <w:r w:rsidR="00556A47">
        <w:rPr>
          <w:noProof/>
        </w:rPr>
      </w:r>
      <w:r w:rsidR="00556A47">
        <w:rPr>
          <w:noProof/>
        </w:rPr>
        <w:fldChar w:fldCharType="separate"/>
      </w:r>
      <w:r w:rsidR="00D244D3">
        <w:rPr>
          <w:noProof/>
        </w:rPr>
        <w:t>2</w:t>
      </w:r>
      <w:r w:rsidR="00556A47">
        <w:rPr>
          <w:noProof/>
        </w:rPr>
        <w:fldChar w:fldCharType="end"/>
      </w:r>
    </w:p>
    <w:p w:rsidR="00556A47" w:rsidRDefault="00556A47">
      <w:pPr>
        <w:pStyle w:val="TOC1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Statement of Contribution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_Toc166571945 \h </w:instrText>
      </w:r>
      <w:r>
        <w:rPr>
          <w:noProof/>
        </w:rPr>
      </w:r>
      <w:r>
        <w:rPr>
          <w:noProof/>
        </w:rPr>
        <w:fldChar w:fldCharType="separate"/>
      </w:r>
      <w:r w:rsidR="00D244D3">
        <w:rPr>
          <w:noProof/>
        </w:rPr>
        <w:t>2</w:t>
      </w:r>
      <w:r>
        <w:rPr>
          <w:noProof/>
        </w:rPr>
        <w:fldChar w:fldCharType="end"/>
      </w:r>
    </w:p>
    <w:p w:rsidR="00556A47" w:rsidRDefault="00556A47">
      <w:pPr>
        <w:pStyle w:val="TOC1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_Toc166571946 \h </w:instrText>
      </w:r>
      <w:r>
        <w:rPr>
          <w:noProof/>
        </w:rPr>
      </w:r>
      <w:r>
        <w:rPr>
          <w:noProof/>
        </w:rPr>
        <w:fldChar w:fldCharType="separate"/>
      </w:r>
      <w:r w:rsidR="00D244D3">
        <w:rPr>
          <w:noProof/>
        </w:rPr>
        <w:t>3</w:t>
      </w:r>
      <w:r>
        <w:rPr>
          <w:noProof/>
        </w:rPr>
        <w:fldChar w:fldCharType="end"/>
      </w:r>
    </w:p>
    <w:p w:rsidR="00556A47" w:rsidRDefault="00556A47">
      <w:pPr>
        <w:pStyle w:val="TOC1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_Toc166571947 \h </w:instrText>
      </w:r>
      <w:r>
        <w:rPr>
          <w:noProof/>
        </w:rPr>
      </w:r>
      <w:r>
        <w:rPr>
          <w:noProof/>
        </w:rPr>
        <w:fldChar w:fldCharType="separate"/>
      </w:r>
      <w:r w:rsidR="00D244D3">
        <w:rPr>
          <w:noProof/>
        </w:rPr>
        <w:t>4</w:t>
      </w:r>
      <w:r>
        <w:rPr>
          <w:noProof/>
        </w:rPr>
        <w:fldChar w:fldCharType="end"/>
      </w:r>
    </w:p>
    <w:p w:rsidR="00556A47" w:rsidRDefault="00556A47">
      <w:pPr>
        <w:pStyle w:val="TOC1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Body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_Toc166571948 \h </w:instrText>
      </w:r>
      <w:r>
        <w:rPr>
          <w:noProof/>
        </w:rPr>
      </w:r>
      <w:r>
        <w:rPr>
          <w:noProof/>
        </w:rPr>
        <w:fldChar w:fldCharType="separate"/>
      </w:r>
      <w:r w:rsidR="00D244D3">
        <w:rPr>
          <w:noProof/>
        </w:rPr>
        <w:t>4</w:t>
      </w:r>
      <w:r>
        <w:rPr>
          <w:noProof/>
        </w:rPr>
        <w:fldChar w:fldCharType="end"/>
      </w:r>
    </w:p>
    <w:p w:rsidR="00556A47" w:rsidRDefault="00556A47">
      <w:pPr>
        <w:pStyle w:val="TOC2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Subsection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_Toc166571949 \h </w:instrText>
      </w:r>
      <w:r>
        <w:rPr>
          <w:noProof/>
        </w:rPr>
      </w:r>
      <w:r>
        <w:rPr>
          <w:noProof/>
        </w:rPr>
        <w:fldChar w:fldCharType="separate"/>
      </w:r>
      <w:r w:rsidR="00D244D3">
        <w:rPr>
          <w:noProof/>
        </w:rPr>
        <w:t>4</w:t>
      </w:r>
      <w:r>
        <w:rPr>
          <w:noProof/>
        </w:rPr>
        <w:fldChar w:fldCharType="end"/>
      </w:r>
    </w:p>
    <w:p w:rsidR="00556A47" w:rsidRDefault="00556A47">
      <w:pPr>
        <w:pStyle w:val="TOC1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_Toc166571950 \h </w:instrText>
      </w:r>
      <w:r>
        <w:rPr>
          <w:noProof/>
        </w:rPr>
      </w:r>
      <w:r>
        <w:rPr>
          <w:noProof/>
        </w:rPr>
        <w:fldChar w:fldCharType="separate"/>
      </w:r>
      <w:r w:rsidR="00D244D3">
        <w:rPr>
          <w:noProof/>
        </w:rPr>
        <w:t>4</w:t>
      </w:r>
      <w:r>
        <w:rPr>
          <w:noProof/>
        </w:rPr>
        <w:fldChar w:fldCharType="end"/>
      </w:r>
    </w:p>
    <w:p w:rsidR="00556A47" w:rsidRDefault="00556A47">
      <w:pPr>
        <w:pStyle w:val="TOC1"/>
        <w:tabs>
          <w:tab w:val="right" w:leader="dot" w:pos="8302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_Toc166571951 \h </w:instrText>
      </w:r>
      <w:r>
        <w:rPr>
          <w:noProof/>
        </w:rPr>
      </w:r>
      <w:r>
        <w:rPr>
          <w:noProof/>
        </w:rPr>
        <w:fldChar w:fldCharType="separate"/>
      </w:r>
      <w:r w:rsidR="00D244D3">
        <w:rPr>
          <w:noProof/>
        </w:rPr>
        <w:t>4</w:t>
      </w:r>
      <w:r>
        <w:rPr>
          <w:noProof/>
        </w:rPr>
        <w:fldChar w:fldCharType="end"/>
      </w:r>
    </w:p>
    <w:p w:rsidR="00A4078E" w:rsidRDefault="00C529A1">
      <w:r>
        <w:fldChar w:fldCharType="end"/>
      </w:r>
    </w:p>
    <w:p w:rsidR="00E51F06" w:rsidRDefault="00E51F06"/>
    <w:p w:rsidR="00E51F06" w:rsidRDefault="00E51F06" w:rsidP="00E51F06">
      <w:pPr>
        <w:pStyle w:val="Heading1"/>
      </w:pPr>
      <w:r>
        <w:br w:type="page"/>
      </w:r>
      <w:bookmarkStart w:id="4" w:name="_Toc166571947"/>
      <w:r>
        <w:lastRenderedPageBreak/>
        <w:t>Introduction</w:t>
      </w:r>
      <w:bookmarkEnd w:id="4"/>
    </w:p>
    <w:p w:rsidR="00E51F06" w:rsidRDefault="00E51F06" w:rsidP="00E51F06"/>
    <w:p w:rsidR="00E51F06" w:rsidRDefault="007B09E9" w:rsidP="00E51F06">
      <w:pPr>
        <w:pStyle w:val="Heading1"/>
      </w:pPr>
      <w:bookmarkStart w:id="5" w:name="_Toc166571948"/>
      <w:r>
        <w:t>Body</w:t>
      </w:r>
      <w:bookmarkEnd w:id="5"/>
    </w:p>
    <w:p w:rsidR="007B09E9" w:rsidRDefault="007B09E9" w:rsidP="007B09E9">
      <w:pPr>
        <w:pStyle w:val="Heading2"/>
      </w:pPr>
      <w:bookmarkStart w:id="6" w:name="_Toc166571949"/>
      <w:r>
        <w:t>Subsection 1</w:t>
      </w:r>
      <w:bookmarkEnd w:id="6"/>
    </w:p>
    <w:p w:rsidR="007B09E9" w:rsidRDefault="007B09E9" w:rsidP="00E51F06">
      <w:r>
        <w:t xml:space="preserve">The problem is represented visually as </w:t>
      </w:r>
      <w:r>
        <w:fldChar w:fldCharType="begin"/>
      </w:r>
      <w:r>
        <w:instrText xml:space="preserve"> REF _Ref166570309 \h </w:instrText>
      </w:r>
      <w:r>
        <w:fldChar w:fldCharType="separate"/>
      </w:r>
      <w:ins w:id="7" w:author="Bao Quoc Vo" w:date="2015-02-18T16:12:00Z">
        <w:r w:rsidR="00D244D3">
          <w:t xml:space="preserve">Figure </w:t>
        </w:r>
        <w:r w:rsidR="00D244D3">
          <w:rPr>
            <w:noProof/>
          </w:rPr>
          <w:t>1</w:t>
        </w:r>
      </w:ins>
      <w:r>
        <w:fldChar w:fldCharType="end"/>
      </w:r>
      <w:r>
        <w:t>….</w:t>
      </w:r>
    </w:p>
    <w:p w:rsidR="007B09E9" w:rsidRDefault="00D244D3" w:rsidP="007B09E9">
      <w:pPr>
        <w:keepNext/>
      </w:pPr>
      <w:r>
        <w:rPr>
          <w:noProof/>
        </w:rPr>
        <w:drawing>
          <wp:inline distT="0" distB="0" distL="0" distR="0">
            <wp:extent cx="5274310" cy="1637030"/>
            <wp:effectExtent l="0" t="38100" r="0" b="58420"/>
            <wp:docPr id="3" name="Organization Chart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51F06" w:rsidRDefault="007B09E9" w:rsidP="007B09E9">
      <w:pPr>
        <w:pStyle w:val="Caption"/>
      </w:pPr>
      <w:bookmarkStart w:id="8" w:name="_Ref1665703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4D3">
        <w:rPr>
          <w:noProof/>
        </w:rPr>
        <w:t>1</w:t>
      </w:r>
      <w:r>
        <w:fldChar w:fldCharType="end"/>
      </w:r>
      <w:bookmarkEnd w:id="8"/>
      <w:r>
        <w:t>: Random block diagram</w:t>
      </w:r>
    </w:p>
    <w:p w:rsidR="007B09E9" w:rsidRDefault="007B09E9" w:rsidP="007B09E9"/>
    <w:p w:rsidR="007B09E9" w:rsidRDefault="007B09E9" w:rsidP="007B09E9">
      <w:pPr>
        <w:pStyle w:val="Heading1"/>
      </w:pPr>
      <w:bookmarkStart w:id="9" w:name="_Toc166571950"/>
      <w:r>
        <w:t>Conclusion</w:t>
      </w:r>
      <w:bookmarkEnd w:id="9"/>
    </w:p>
    <w:p w:rsidR="007B09E9" w:rsidRDefault="007B09E9" w:rsidP="007B09E9"/>
    <w:p w:rsidR="007B09E9" w:rsidRDefault="007B09E9" w:rsidP="007B09E9">
      <w:pPr>
        <w:pStyle w:val="Heading1"/>
      </w:pPr>
      <w:bookmarkStart w:id="10" w:name="_Toc166571951"/>
      <w:r>
        <w:t>References</w:t>
      </w:r>
      <w:bookmarkEnd w:id="10"/>
    </w:p>
    <w:p w:rsidR="00556A47" w:rsidRPr="00556A47" w:rsidRDefault="00556A47" w:rsidP="00556A47"/>
    <w:sectPr w:rsidR="00556A47" w:rsidRPr="00556A47" w:rsidSect="007B09E9">
      <w:headerReference w:type="default" r:id="rId12"/>
      <w:footerReference w:type="default" r:id="rId13"/>
      <w:pgSz w:w="11906" w:h="16838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BF7" w:rsidRDefault="00526BF7">
      <w:pPr>
        <w:spacing w:after="0"/>
      </w:pPr>
      <w:r>
        <w:separator/>
      </w:r>
    </w:p>
  </w:endnote>
  <w:endnote w:type="continuationSeparator" w:id="0">
    <w:p w:rsidR="00526BF7" w:rsidRDefault="00526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9E9" w:rsidRDefault="007B09E9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244D3">
      <w:rPr>
        <w:noProof/>
      </w:rPr>
      <w:t>4</w:t>
    </w:r>
    <w:r>
      <w:fldChar w:fldCharType="end"/>
    </w:r>
    <w:r>
      <w:tab/>
    </w:r>
    <w:r>
      <w:fldChar w:fldCharType="begin"/>
    </w:r>
    <w:r>
      <w:instrText xml:space="preserve"> DATE \@ "d/MM/yyyy" </w:instrText>
    </w:r>
    <w:r>
      <w:fldChar w:fldCharType="separate"/>
    </w:r>
    <w:r w:rsidR="00D244D3">
      <w:rPr>
        <w:noProof/>
      </w:rPr>
      <w:t>18/02/2015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BF7" w:rsidRDefault="00526BF7">
      <w:pPr>
        <w:spacing w:after="0"/>
      </w:pPr>
      <w:r>
        <w:separator/>
      </w:r>
    </w:p>
  </w:footnote>
  <w:footnote w:type="continuationSeparator" w:id="0">
    <w:p w:rsidR="00526BF7" w:rsidRDefault="00526B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9E9" w:rsidRDefault="00D244D3">
    <w:pPr>
      <w:pStyle w:val="Header"/>
    </w:pPr>
    <w:r>
      <w:t>COS30019</w:t>
    </w:r>
    <w:r w:rsidR="007B09E9">
      <w:t xml:space="preserve"> – Introduction to AI</w:t>
    </w:r>
    <w:r w:rsidR="007B09E9">
      <w:tab/>
    </w:r>
    <w:r w:rsidR="007B09E9">
      <w:tab/>
      <w:t>Assignment x: 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C4DatabaseDefault" w:val="C:\Program Files\ProCite5\Database\Sample Database.pdt"/>
    <w:docVar w:name="PC4SetupInfo" w:val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
    <w:docVar w:name="PCRefListBookmark" w:val="PCRefList_Document2"/>
  </w:docVars>
  <w:rsids>
    <w:rsidRoot w:val="00D244D3"/>
    <w:rsid w:val="000113FC"/>
    <w:rsid w:val="00023259"/>
    <w:rsid w:val="0003179E"/>
    <w:rsid w:val="000369D6"/>
    <w:rsid w:val="0004420A"/>
    <w:rsid w:val="0006077E"/>
    <w:rsid w:val="0006241B"/>
    <w:rsid w:val="00064C85"/>
    <w:rsid w:val="00077029"/>
    <w:rsid w:val="000D6C45"/>
    <w:rsid w:val="000E1824"/>
    <w:rsid w:val="000E2755"/>
    <w:rsid w:val="000E3B1D"/>
    <w:rsid w:val="000F169F"/>
    <w:rsid w:val="000F3776"/>
    <w:rsid w:val="001117D3"/>
    <w:rsid w:val="001315B7"/>
    <w:rsid w:val="001366C9"/>
    <w:rsid w:val="00137342"/>
    <w:rsid w:val="00141C39"/>
    <w:rsid w:val="0015034A"/>
    <w:rsid w:val="00165EF8"/>
    <w:rsid w:val="001730EB"/>
    <w:rsid w:val="001916C4"/>
    <w:rsid w:val="00196CF2"/>
    <w:rsid w:val="001A722D"/>
    <w:rsid w:val="001B6CC8"/>
    <w:rsid w:val="001C3CE6"/>
    <w:rsid w:val="001D7780"/>
    <w:rsid w:val="001F4AC0"/>
    <w:rsid w:val="001F7781"/>
    <w:rsid w:val="002038EA"/>
    <w:rsid w:val="00222FBC"/>
    <w:rsid w:val="00225900"/>
    <w:rsid w:val="00242EF4"/>
    <w:rsid w:val="00264368"/>
    <w:rsid w:val="002A54E8"/>
    <w:rsid w:val="002D136F"/>
    <w:rsid w:val="002D7DBD"/>
    <w:rsid w:val="002D7E87"/>
    <w:rsid w:val="002E1DD0"/>
    <w:rsid w:val="00310DE4"/>
    <w:rsid w:val="00312D2F"/>
    <w:rsid w:val="00322A7D"/>
    <w:rsid w:val="003540AB"/>
    <w:rsid w:val="003763A4"/>
    <w:rsid w:val="003A56B4"/>
    <w:rsid w:val="003B415D"/>
    <w:rsid w:val="003C70B3"/>
    <w:rsid w:val="003D1114"/>
    <w:rsid w:val="003F6DD1"/>
    <w:rsid w:val="00411119"/>
    <w:rsid w:val="0042104D"/>
    <w:rsid w:val="004521C8"/>
    <w:rsid w:val="00457426"/>
    <w:rsid w:val="00457A3C"/>
    <w:rsid w:val="0049419F"/>
    <w:rsid w:val="004968E7"/>
    <w:rsid w:val="004C2E37"/>
    <w:rsid w:val="004E0887"/>
    <w:rsid w:val="004E3D79"/>
    <w:rsid w:val="004F76CD"/>
    <w:rsid w:val="00526BF7"/>
    <w:rsid w:val="00556A47"/>
    <w:rsid w:val="005653B7"/>
    <w:rsid w:val="0056554E"/>
    <w:rsid w:val="00586E72"/>
    <w:rsid w:val="00597F40"/>
    <w:rsid w:val="005A665D"/>
    <w:rsid w:val="005A6F95"/>
    <w:rsid w:val="005B2C9A"/>
    <w:rsid w:val="005C33B2"/>
    <w:rsid w:val="005C6537"/>
    <w:rsid w:val="005E04C4"/>
    <w:rsid w:val="006212DE"/>
    <w:rsid w:val="0063641B"/>
    <w:rsid w:val="00642A11"/>
    <w:rsid w:val="00652021"/>
    <w:rsid w:val="006642B0"/>
    <w:rsid w:val="006903EC"/>
    <w:rsid w:val="00730A3F"/>
    <w:rsid w:val="00763C4D"/>
    <w:rsid w:val="00770523"/>
    <w:rsid w:val="0077655F"/>
    <w:rsid w:val="007A1499"/>
    <w:rsid w:val="007A7A40"/>
    <w:rsid w:val="007B09E9"/>
    <w:rsid w:val="007B25C7"/>
    <w:rsid w:val="007B4766"/>
    <w:rsid w:val="007D3411"/>
    <w:rsid w:val="007D5C80"/>
    <w:rsid w:val="007D725A"/>
    <w:rsid w:val="00820328"/>
    <w:rsid w:val="008227FA"/>
    <w:rsid w:val="0082686F"/>
    <w:rsid w:val="00832923"/>
    <w:rsid w:val="00834D9D"/>
    <w:rsid w:val="00860881"/>
    <w:rsid w:val="0087416C"/>
    <w:rsid w:val="00877820"/>
    <w:rsid w:val="00894F2C"/>
    <w:rsid w:val="008A0454"/>
    <w:rsid w:val="008B0E1D"/>
    <w:rsid w:val="008E2FDB"/>
    <w:rsid w:val="00936EF5"/>
    <w:rsid w:val="00950CD1"/>
    <w:rsid w:val="009547FB"/>
    <w:rsid w:val="00966D11"/>
    <w:rsid w:val="0098251D"/>
    <w:rsid w:val="009F497A"/>
    <w:rsid w:val="00A014C5"/>
    <w:rsid w:val="00A07220"/>
    <w:rsid w:val="00A224AD"/>
    <w:rsid w:val="00A3300F"/>
    <w:rsid w:val="00A37CB7"/>
    <w:rsid w:val="00A4078E"/>
    <w:rsid w:val="00A43183"/>
    <w:rsid w:val="00A44F5C"/>
    <w:rsid w:val="00A47E85"/>
    <w:rsid w:val="00A51115"/>
    <w:rsid w:val="00A745F0"/>
    <w:rsid w:val="00A928E2"/>
    <w:rsid w:val="00A944BB"/>
    <w:rsid w:val="00A9486D"/>
    <w:rsid w:val="00AB2A42"/>
    <w:rsid w:val="00AB2D86"/>
    <w:rsid w:val="00AE0742"/>
    <w:rsid w:val="00AE2753"/>
    <w:rsid w:val="00AE4617"/>
    <w:rsid w:val="00AE49EE"/>
    <w:rsid w:val="00AF2469"/>
    <w:rsid w:val="00B4293D"/>
    <w:rsid w:val="00B51C57"/>
    <w:rsid w:val="00B72DFC"/>
    <w:rsid w:val="00B742E2"/>
    <w:rsid w:val="00B778C2"/>
    <w:rsid w:val="00BB6479"/>
    <w:rsid w:val="00BC2CEE"/>
    <w:rsid w:val="00BD5FCE"/>
    <w:rsid w:val="00BF1230"/>
    <w:rsid w:val="00BF2449"/>
    <w:rsid w:val="00BF7525"/>
    <w:rsid w:val="00C07F41"/>
    <w:rsid w:val="00C3038A"/>
    <w:rsid w:val="00C325B5"/>
    <w:rsid w:val="00C33CD4"/>
    <w:rsid w:val="00C35A4C"/>
    <w:rsid w:val="00C41DA0"/>
    <w:rsid w:val="00C529A1"/>
    <w:rsid w:val="00C575A3"/>
    <w:rsid w:val="00C70DF3"/>
    <w:rsid w:val="00C730D4"/>
    <w:rsid w:val="00C954A7"/>
    <w:rsid w:val="00CA56D2"/>
    <w:rsid w:val="00CC1111"/>
    <w:rsid w:val="00CE2C78"/>
    <w:rsid w:val="00CF769C"/>
    <w:rsid w:val="00D05430"/>
    <w:rsid w:val="00D202BF"/>
    <w:rsid w:val="00D244D3"/>
    <w:rsid w:val="00D26823"/>
    <w:rsid w:val="00D41968"/>
    <w:rsid w:val="00D6115A"/>
    <w:rsid w:val="00D64664"/>
    <w:rsid w:val="00D918E6"/>
    <w:rsid w:val="00D96EB7"/>
    <w:rsid w:val="00DA5CB7"/>
    <w:rsid w:val="00DC7389"/>
    <w:rsid w:val="00DD1E5A"/>
    <w:rsid w:val="00DE0681"/>
    <w:rsid w:val="00DF0217"/>
    <w:rsid w:val="00DF5764"/>
    <w:rsid w:val="00E15670"/>
    <w:rsid w:val="00E16F43"/>
    <w:rsid w:val="00E307E7"/>
    <w:rsid w:val="00E44156"/>
    <w:rsid w:val="00E51F06"/>
    <w:rsid w:val="00E7040F"/>
    <w:rsid w:val="00E74D2C"/>
    <w:rsid w:val="00E7583B"/>
    <w:rsid w:val="00E83FEE"/>
    <w:rsid w:val="00E97B3A"/>
    <w:rsid w:val="00EB5434"/>
    <w:rsid w:val="00ED531A"/>
    <w:rsid w:val="00EE0181"/>
    <w:rsid w:val="00EF021F"/>
    <w:rsid w:val="00F14B68"/>
    <w:rsid w:val="00F254CC"/>
    <w:rsid w:val="00F351C6"/>
    <w:rsid w:val="00F91593"/>
    <w:rsid w:val="00FB4AD8"/>
    <w:rsid w:val="00FC1B14"/>
    <w:rsid w:val="00FC5902"/>
    <w:rsid w:val="00FD183D"/>
    <w:rsid w:val="00FD6462"/>
    <w:rsid w:val="00FF2EB7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B5"/>
    <w:pPr>
      <w:spacing w:after="120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qFormat/>
    <w:rsid w:val="00C325B5"/>
    <w:pPr>
      <w:keepNext/>
      <w:spacing w:before="240" w:after="60"/>
      <w:outlineLvl w:val="0"/>
    </w:pPr>
    <w:rPr>
      <w:rFonts w:cs="Tahoma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C325B5"/>
    <w:pPr>
      <w:keepNext/>
      <w:spacing w:before="240" w:after="60"/>
      <w:outlineLvl w:val="1"/>
    </w:pPr>
    <w:rPr>
      <w:rFonts w:cs="Tahoma"/>
      <w:b/>
      <w:bCs/>
      <w:iCs/>
      <w:sz w:val="26"/>
      <w:szCs w:val="26"/>
    </w:rPr>
  </w:style>
  <w:style w:type="paragraph" w:styleId="Heading3">
    <w:name w:val="heading 3"/>
    <w:basedOn w:val="Normal"/>
    <w:next w:val="Normal"/>
    <w:qFormat/>
    <w:rsid w:val="00C325B5"/>
    <w:pPr>
      <w:keepNext/>
      <w:spacing w:before="240" w:after="60"/>
      <w:outlineLvl w:val="2"/>
    </w:pPr>
    <w:rPr>
      <w:rFonts w:cs="Arial"/>
      <w:b/>
      <w:bCs/>
    </w:rPr>
  </w:style>
  <w:style w:type="character" w:default="1" w:styleId="DefaultParagraphFont">
    <w:name w:val="Default Paragraph Font"/>
    <w:semiHidden/>
    <w:rsid w:val="00C325B5"/>
  </w:style>
  <w:style w:type="table" w:default="1" w:styleId="TableNormal">
    <w:name w:val="Normal Table"/>
    <w:semiHidden/>
    <w:rsid w:val="00C325B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325B5"/>
  </w:style>
  <w:style w:type="paragraph" w:styleId="BalloonText">
    <w:name w:val="Balloon Text"/>
    <w:basedOn w:val="Normal"/>
    <w:semiHidden/>
    <w:rsid w:val="00C325B5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C325B5"/>
    <w:pPr>
      <w:spacing w:before="120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C325B5"/>
    <w:rPr>
      <w:sz w:val="16"/>
      <w:szCs w:val="16"/>
    </w:rPr>
  </w:style>
  <w:style w:type="paragraph" w:styleId="CommentText">
    <w:name w:val="annotation text"/>
    <w:basedOn w:val="Normal"/>
    <w:semiHidden/>
    <w:rsid w:val="00C325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25B5"/>
    <w:rPr>
      <w:b/>
      <w:bCs/>
    </w:rPr>
  </w:style>
  <w:style w:type="paragraph" w:customStyle="1" w:styleId="Equation">
    <w:name w:val="Equation"/>
    <w:basedOn w:val="Normal"/>
    <w:rsid w:val="00C325B5"/>
    <w:pPr>
      <w:jc w:val="center"/>
    </w:pPr>
    <w:rPr>
      <w:sz w:val="20"/>
      <w:szCs w:val="20"/>
    </w:rPr>
  </w:style>
  <w:style w:type="character" w:styleId="FollowedHyperlink">
    <w:name w:val="FollowedHyperlink"/>
    <w:basedOn w:val="DefaultParagraphFont"/>
    <w:rsid w:val="00C325B5"/>
    <w:rPr>
      <w:color w:val="800080"/>
      <w:u w:val="single"/>
    </w:rPr>
  </w:style>
  <w:style w:type="paragraph" w:styleId="Footer">
    <w:name w:val="footer"/>
    <w:basedOn w:val="Normal"/>
    <w:rsid w:val="00C325B5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semiHidden/>
    <w:rsid w:val="00C325B5"/>
    <w:rPr>
      <w:vertAlign w:val="superscript"/>
    </w:rPr>
  </w:style>
  <w:style w:type="paragraph" w:styleId="FootnoteText">
    <w:name w:val="footnote text"/>
    <w:basedOn w:val="Normal"/>
    <w:semiHidden/>
    <w:rsid w:val="00C325B5"/>
    <w:rPr>
      <w:sz w:val="20"/>
      <w:szCs w:val="20"/>
    </w:rPr>
  </w:style>
  <w:style w:type="paragraph" w:customStyle="1" w:styleId="FrontPage">
    <w:name w:val="Front Page"/>
    <w:basedOn w:val="Heading1"/>
    <w:rsid w:val="00C325B5"/>
    <w:pPr>
      <w:jc w:val="center"/>
    </w:pPr>
    <w:rPr>
      <w:rFonts w:cs="Times New Roman"/>
      <w:szCs w:val="20"/>
    </w:rPr>
  </w:style>
  <w:style w:type="paragraph" w:styleId="Header">
    <w:name w:val="header"/>
    <w:basedOn w:val="Normal"/>
    <w:rsid w:val="00C325B5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C325B5"/>
    <w:rPr>
      <w:color w:val="0000FF"/>
      <w:u w:val="single"/>
    </w:rPr>
  </w:style>
  <w:style w:type="paragraph" w:styleId="NormalWeb">
    <w:name w:val="Normal (Web)"/>
    <w:basedOn w:val="Normal"/>
    <w:rsid w:val="00C325B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SectionHeading">
    <w:name w:val="Section Heading"/>
    <w:basedOn w:val="Heading1"/>
    <w:rsid w:val="00C325B5"/>
    <w:pPr>
      <w:spacing w:line="360" w:lineRule="auto"/>
      <w:jc w:val="center"/>
    </w:pPr>
    <w:rPr>
      <w:sz w:val="44"/>
    </w:rPr>
  </w:style>
  <w:style w:type="table" w:styleId="TableGrid">
    <w:name w:val="Table Grid"/>
    <w:basedOn w:val="TableNormal"/>
    <w:rsid w:val="00C3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E51F06"/>
  </w:style>
  <w:style w:type="paragraph" w:styleId="TOC2">
    <w:name w:val="toc 2"/>
    <w:basedOn w:val="Normal"/>
    <w:next w:val="Normal"/>
    <w:autoRedefine/>
    <w:semiHidden/>
    <w:rsid w:val="009F497A"/>
    <w:pPr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B5"/>
    <w:pPr>
      <w:spacing w:after="120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qFormat/>
    <w:rsid w:val="00C325B5"/>
    <w:pPr>
      <w:keepNext/>
      <w:spacing w:before="240" w:after="60"/>
      <w:outlineLvl w:val="0"/>
    </w:pPr>
    <w:rPr>
      <w:rFonts w:cs="Tahoma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C325B5"/>
    <w:pPr>
      <w:keepNext/>
      <w:spacing w:before="240" w:after="60"/>
      <w:outlineLvl w:val="1"/>
    </w:pPr>
    <w:rPr>
      <w:rFonts w:cs="Tahoma"/>
      <w:b/>
      <w:bCs/>
      <w:iCs/>
      <w:sz w:val="26"/>
      <w:szCs w:val="26"/>
    </w:rPr>
  </w:style>
  <w:style w:type="paragraph" w:styleId="Heading3">
    <w:name w:val="heading 3"/>
    <w:basedOn w:val="Normal"/>
    <w:next w:val="Normal"/>
    <w:qFormat/>
    <w:rsid w:val="00C325B5"/>
    <w:pPr>
      <w:keepNext/>
      <w:spacing w:before="240" w:after="60"/>
      <w:outlineLvl w:val="2"/>
    </w:pPr>
    <w:rPr>
      <w:rFonts w:cs="Arial"/>
      <w:b/>
      <w:bCs/>
    </w:rPr>
  </w:style>
  <w:style w:type="character" w:default="1" w:styleId="DefaultParagraphFont">
    <w:name w:val="Default Paragraph Font"/>
    <w:semiHidden/>
    <w:rsid w:val="00C325B5"/>
  </w:style>
  <w:style w:type="table" w:default="1" w:styleId="TableNormal">
    <w:name w:val="Normal Table"/>
    <w:semiHidden/>
    <w:rsid w:val="00C325B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325B5"/>
  </w:style>
  <w:style w:type="paragraph" w:styleId="BalloonText">
    <w:name w:val="Balloon Text"/>
    <w:basedOn w:val="Normal"/>
    <w:semiHidden/>
    <w:rsid w:val="00C325B5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C325B5"/>
    <w:pPr>
      <w:spacing w:before="120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C325B5"/>
    <w:rPr>
      <w:sz w:val="16"/>
      <w:szCs w:val="16"/>
    </w:rPr>
  </w:style>
  <w:style w:type="paragraph" w:styleId="CommentText">
    <w:name w:val="annotation text"/>
    <w:basedOn w:val="Normal"/>
    <w:semiHidden/>
    <w:rsid w:val="00C325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25B5"/>
    <w:rPr>
      <w:b/>
      <w:bCs/>
    </w:rPr>
  </w:style>
  <w:style w:type="paragraph" w:customStyle="1" w:styleId="Equation">
    <w:name w:val="Equation"/>
    <w:basedOn w:val="Normal"/>
    <w:rsid w:val="00C325B5"/>
    <w:pPr>
      <w:jc w:val="center"/>
    </w:pPr>
    <w:rPr>
      <w:sz w:val="20"/>
      <w:szCs w:val="20"/>
    </w:rPr>
  </w:style>
  <w:style w:type="character" w:styleId="FollowedHyperlink">
    <w:name w:val="FollowedHyperlink"/>
    <w:basedOn w:val="DefaultParagraphFont"/>
    <w:rsid w:val="00C325B5"/>
    <w:rPr>
      <w:color w:val="800080"/>
      <w:u w:val="single"/>
    </w:rPr>
  </w:style>
  <w:style w:type="paragraph" w:styleId="Footer">
    <w:name w:val="footer"/>
    <w:basedOn w:val="Normal"/>
    <w:rsid w:val="00C325B5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semiHidden/>
    <w:rsid w:val="00C325B5"/>
    <w:rPr>
      <w:vertAlign w:val="superscript"/>
    </w:rPr>
  </w:style>
  <w:style w:type="paragraph" w:styleId="FootnoteText">
    <w:name w:val="footnote text"/>
    <w:basedOn w:val="Normal"/>
    <w:semiHidden/>
    <w:rsid w:val="00C325B5"/>
    <w:rPr>
      <w:sz w:val="20"/>
      <w:szCs w:val="20"/>
    </w:rPr>
  </w:style>
  <w:style w:type="paragraph" w:customStyle="1" w:styleId="FrontPage">
    <w:name w:val="Front Page"/>
    <w:basedOn w:val="Heading1"/>
    <w:rsid w:val="00C325B5"/>
    <w:pPr>
      <w:jc w:val="center"/>
    </w:pPr>
    <w:rPr>
      <w:rFonts w:cs="Times New Roman"/>
      <w:szCs w:val="20"/>
    </w:rPr>
  </w:style>
  <w:style w:type="paragraph" w:styleId="Header">
    <w:name w:val="header"/>
    <w:basedOn w:val="Normal"/>
    <w:rsid w:val="00C325B5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C325B5"/>
    <w:rPr>
      <w:color w:val="0000FF"/>
      <w:u w:val="single"/>
    </w:rPr>
  </w:style>
  <w:style w:type="paragraph" w:styleId="NormalWeb">
    <w:name w:val="Normal (Web)"/>
    <w:basedOn w:val="Normal"/>
    <w:rsid w:val="00C325B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SectionHeading">
    <w:name w:val="Section Heading"/>
    <w:basedOn w:val="Heading1"/>
    <w:rsid w:val="00C325B5"/>
    <w:pPr>
      <w:spacing w:line="360" w:lineRule="auto"/>
      <w:jc w:val="center"/>
    </w:pPr>
    <w:rPr>
      <w:sz w:val="44"/>
    </w:rPr>
  </w:style>
  <w:style w:type="table" w:styleId="TableGrid">
    <w:name w:val="Table Grid"/>
    <w:basedOn w:val="TableNormal"/>
    <w:rsid w:val="00C3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E51F06"/>
  </w:style>
  <w:style w:type="paragraph" w:styleId="TOC2">
    <w:name w:val="toc 2"/>
    <w:basedOn w:val="Normal"/>
    <w:next w:val="Normal"/>
    <w:autoRedefine/>
    <w:semiHidden/>
    <w:rsid w:val="009F497A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o\Downloads\Assignment%20repor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35C6D0-A50A-4060-BAF6-87E7754FF0F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4B37ADAF-0C2E-44FC-AB4C-FE2AA6D8D2BB}">
      <dgm:prSet/>
      <dgm:spPr/>
      <dgm:t>
        <a:bodyPr/>
        <a:lstStyle/>
        <a:p>
          <a:pPr marR="0" algn="ctr" rtl="0"/>
          <a:r>
            <a:rPr lang="en-AU" b="0" i="0" u="none" strike="noStrike" baseline="0" smtClean="0">
              <a:latin typeface="Calibri"/>
            </a:rPr>
            <a:t>A</a:t>
          </a:r>
          <a:endParaRPr lang="en-AU" smtClean="0"/>
        </a:p>
      </dgm:t>
    </dgm:pt>
    <dgm:pt modelId="{891CAECD-5F37-4FC4-BBB2-B5700B292F70}" type="parTrans" cxnId="{61C8447D-E109-4D01-BB50-9382547F611D}">
      <dgm:prSet/>
      <dgm:spPr/>
    </dgm:pt>
    <dgm:pt modelId="{A7C7023B-EE34-4C1C-A443-21A79B9D6E67}" type="sibTrans" cxnId="{61C8447D-E109-4D01-BB50-9382547F611D}">
      <dgm:prSet/>
      <dgm:spPr/>
    </dgm:pt>
    <dgm:pt modelId="{0F4E8D83-46B7-41A0-BE9E-B9A7E3468057}">
      <dgm:prSet/>
      <dgm:spPr/>
      <dgm:t>
        <a:bodyPr/>
        <a:lstStyle/>
        <a:p>
          <a:pPr marR="0" algn="ctr" rtl="0"/>
          <a:r>
            <a:rPr lang="en-AU" b="0" i="0" u="none" strike="noStrike" baseline="0" smtClean="0">
              <a:latin typeface="Calibri"/>
            </a:rPr>
            <a:t>B</a:t>
          </a:r>
          <a:endParaRPr lang="en-AU" smtClean="0"/>
        </a:p>
      </dgm:t>
    </dgm:pt>
    <dgm:pt modelId="{F871DD18-299C-43C3-9249-034917517AA3}" type="parTrans" cxnId="{F93FA8E2-6549-42D0-ABAD-D7F4672F10B3}">
      <dgm:prSet/>
      <dgm:spPr/>
    </dgm:pt>
    <dgm:pt modelId="{82BF2F42-EF36-461B-BCE1-BBE5CBEECC64}" type="sibTrans" cxnId="{F93FA8E2-6549-42D0-ABAD-D7F4672F10B3}">
      <dgm:prSet/>
      <dgm:spPr/>
    </dgm:pt>
    <dgm:pt modelId="{2E24D6AE-B102-4349-BA06-357E34F9EE33}">
      <dgm:prSet/>
      <dgm:spPr/>
      <dgm:t>
        <a:bodyPr/>
        <a:lstStyle/>
        <a:p>
          <a:pPr marR="0" algn="ctr" rtl="0"/>
          <a:r>
            <a:rPr lang="en-AU" b="0" i="0" u="none" strike="noStrike" baseline="0" smtClean="0">
              <a:latin typeface="Calibri"/>
            </a:rPr>
            <a:t>C</a:t>
          </a:r>
          <a:endParaRPr lang="en-AU" smtClean="0"/>
        </a:p>
      </dgm:t>
    </dgm:pt>
    <dgm:pt modelId="{7AF12EC0-51C4-427D-9377-3A64D20D3AA0}" type="parTrans" cxnId="{59ED8985-3856-4661-BD64-D2FBF0C11DA7}">
      <dgm:prSet/>
      <dgm:spPr/>
    </dgm:pt>
    <dgm:pt modelId="{8A00F6E6-3F56-49BA-8EF0-C4AD8DCEF794}" type="sibTrans" cxnId="{59ED8985-3856-4661-BD64-D2FBF0C11DA7}">
      <dgm:prSet/>
      <dgm:spPr/>
    </dgm:pt>
    <dgm:pt modelId="{E3C159B6-A84E-4DA8-86DF-D219A236EE97}">
      <dgm:prSet/>
      <dgm:spPr/>
      <dgm:t>
        <a:bodyPr/>
        <a:lstStyle/>
        <a:p>
          <a:pPr marR="0" algn="ctr" rtl="0"/>
          <a:r>
            <a:rPr lang="en-AU" b="0" i="0" u="none" strike="noStrike" baseline="0" smtClean="0">
              <a:latin typeface="Calibri"/>
            </a:rPr>
            <a:t>D</a:t>
          </a:r>
          <a:endParaRPr lang="en-AU" smtClean="0"/>
        </a:p>
      </dgm:t>
    </dgm:pt>
    <dgm:pt modelId="{116C81F5-B01D-4FB6-9C43-8C8773C7B966}" type="parTrans" cxnId="{72FA7C4E-B37B-4ED4-A011-F6BFDA0D6EE9}">
      <dgm:prSet/>
      <dgm:spPr/>
    </dgm:pt>
    <dgm:pt modelId="{993974C0-1A51-4F3A-BD3A-E59D57F407BD}" type="sibTrans" cxnId="{72FA7C4E-B37B-4ED4-A011-F6BFDA0D6EE9}">
      <dgm:prSet/>
      <dgm:spPr/>
    </dgm:pt>
    <dgm:pt modelId="{3DE2FE13-677B-44FE-8F5E-A5A854263DBD}" type="pres">
      <dgm:prSet presAssocID="{3B35C6D0-A50A-4060-BAF6-87E7754FF0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55E18D-F1E5-4D8F-B609-998B2382379A}" type="pres">
      <dgm:prSet presAssocID="{4B37ADAF-0C2E-44FC-AB4C-FE2AA6D8D2BB}" presName="hierRoot1" presStyleCnt="0">
        <dgm:presLayoutVars>
          <dgm:hierBranch/>
        </dgm:presLayoutVars>
      </dgm:prSet>
      <dgm:spPr/>
    </dgm:pt>
    <dgm:pt modelId="{E267E84A-1E18-4833-928E-A340C74DE007}" type="pres">
      <dgm:prSet presAssocID="{4B37ADAF-0C2E-44FC-AB4C-FE2AA6D8D2BB}" presName="rootComposite1" presStyleCnt="0"/>
      <dgm:spPr/>
    </dgm:pt>
    <dgm:pt modelId="{58E9F2C4-6C71-40DE-BDE0-50B0CD48A561}" type="pres">
      <dgm:prSet presAssocID="{4B37ADAF-0C2E-44FC-AB4C-FE2AA6D8D2BB}" presName="rootText1" presStyleLbl="node0" presStyleIdx="0" presStyleCnt="1">
        <dgm:presLayoutVars>
          <dgm:chPref val="3"/>
        </dgm:presLayoutVars>
      </dgm:prSet>
      <dgm:spPr/>
    </dgm:pt>
    <dgm:pt modelId="{7E3AB3DD-2E69-439A-8870-BEF8468D3727}" type="pres">
      <dgm:prSet presAssocID="{4B37ADAF-0C2E-44FC-AB4C-FE2AA6D8D2BB}" presName="rootConnector1" presStyleLbl="node1" presStyleIdx="0" presStyleCnt="0"/>
      <dgm:spPr/>
    </dgm:pt>
    <dgm:pt modelId="{2EC1952B-4407-4B48-93DE-9DBDF6625631}" type="pres">
      <dgm:prSet presAssocID="{4B37ADAF-0C2E-44FC-AB4C-FE2AA6D8D2BB}" presName="hierChild2" presStyleCnt="0"/>
      <dgm:spPr/>
    </dgm:pt>
    <dgm:pt modelId="{FBA32F68-8B01-4908-B101-80FFCA7BB8C7}" type="pres">
      <dgm:prSet presAssocID="{F871DD18-299C-43C3-9249-034917517AA3}" presName="Name35" presStyleLbl="parChTrans1D2" presStyleIdx="0" presStyleCnt="3"/>
      <dgm:spPr/>
    </dgm:pt>
    <dgm:pt modelId="{0FE962BA-32F0-4226-831D-5CA14B7D4EDE}" type="pres">
      <dgm:prSet presAssocID="{0F4E8D83-46B7-41A0-BE9E-B9A7E3468057}" presName="hierRoot2" presStyleCnt="0">
        <dgm:presLayoutVars>
          <dgm:hierBranch/>
        </dgm:presLayoutVars>
      </dgm:prSet>
      <dgm:spPr/>
    </dgm:pt>
    <dgm:pt modelId="{F322A0FA-7145-4A83-8C64-3C4256A08EDD}" type="pres">
      <dgm:prSet presAssocID="{0F4E8D83-46B7-41A0-BE9E-B9A7E3468057}" presName="rootComposite" presStyleCnt="0"/>
      <dgm:spPr/>
    </dgm:pt>
    <dgm:pt modelId="{E38E836B-56F0-4A4E-9E15-7E12E0678106}" type="pres">
      <dgm:prSet presAssocID="{0F4E8D83-46B7-41A0-BE9E-B9A7E3468057}" presName="rootText" presStyleLbl="node2" presStyleIdx="0" presStyleCnt="3">
        <dgm:presLayoutVars>
          <dgm:chPref val="3"/>
        </dgm:presLayoutVars>
      </dgm:prSet>
      <dgm:spPr/>
    </dgm:pt>
    <dgm:pt modelId="{990B790B-BE7D-41DE-88AD-16F95FDB731A}" type="pres">
      <dgm:prSet presAssocID="{0F4E8D83-46B7-41A0-BE9E-B9A7E3468057}" presName="rootConnector" presStyleLbl="node2" presStyleIdx="0" presStyleCnt="3"/>
      <dgm:spPr/>
    </dgm:pt>
    <dgm:pt modelId="{404A6F1E-312F-4197-9D15-BBA52290CC17}" type="pres">
      <dgm:prSet presAssocID="{0F4E8D83-46B7-41A0-BE9E-B9A7E3468057}" presName="hierChild4" presStyleCnt="0"/>
      <dgm:spPr/>
    </dgm:pt>
    <dgm:pt modelId="{90DA9382-41AB-48F5-A161-0AFB80BBE6D2}" type="pres">
      <dgm:prSet presAssocID="{0F4E8D83-46B7-41A0-BE9E-B9A7E3468057}" presName="hierChild5" presStyleCnt="0"/>
      <dgm:spPr/>
    </dgm:pt>
    <dgm:pt modelId="{F6690F9D-B8F5-4C69-BA53-5B6E7DD2038F}" type="pres">
      <dgm:prSet presAssocID="{7AF12EC0-51C4-427D-9377-3A64D20D3AA0}" presName="Name35" presStyleLbl="parChTrans1D2" presStyleIdx="1" presStyleCnt="3"/>
      <dgm:spPr/>
    </dgm:pt>
    <dgm:pt modelId="{3C608E1D-04CC-4B1D-8CEF-8A82254134CE}" type="pres">
      <dgm:prSet presAssocID="{2E24D6AE-B102-4349-BA06-357E34F9EE33}" presName="hierRoot2" presStyleCnt="0">
        <dgm:presLayoutVars>
          <dgm:hierBranch/>
        </dgm:presLayoutVars>
      </dgm:prSet>
      <dgm:spPr/>
    </dgm:pt>
    <dgm:pt modelId="{57C559D6-D040-4A80-8185-E8DD72E34EFD}" type="pres">
      <dgm:prSet presAssocID="{2E24D6AE-B102-4349-BA06-357E34F9EE33}" presName="rootComposite" presStyleCnt="0"/>
      <dgm:spPr/>
    </dgm:pt>
    <dgm:pt modelId="{DE6A6681-2D16-4D50-B830-378E4704C489}" type="pres">
      <dgm:prSet presAssocID="{2E24D6AE-B102-4349-BA06-357E34F9EE33}" presName="rootText" presStyleLbl="node2" presStyleIdx="1" presStyleCnt="3">
        <dgm:presLayoutVars>
          <dgm:chPref val="3"/>
        </dgm:presLayoutVars>
      </dgm:prSet>
      <dgm:spPr/>
    </dgm:pt>
    <dgm:pt modelId="{38012BF7-8963-442B-9D47-353764B68CF7}" type="pres">
      <dgm:prSet presAssocID="{2E24D6AE-B102-4349-BA06-357E34F9EE33}" presName="rootConnector" presStyleLbl="node2" presStyleIdx="1" presStyleCnt="3"/>
      <dgm:spPr/>
    </dgm:pt>
    <dgm:pt modelId="{817962BB-4A89-44B7-B1D8-C76C93D95917}" type="pres">
      <dgm:prSet presAssocID="{2E24D6AE-B102-4349-BA06-357E34F9EE33}" presName="hierChild4" presStyleCnt="0"/>
      <dgm:spPr/>
    </dgm:pt>
    <dgm:pt modelId="{1DF68177-DBFB-49EE-A93E-F90BB98C5F6C}" type="pres">
      <dgm:prSet presAssocID="{2E24D6AE-B102-4349-BA06-357E34F9EE33}" presName="hierChild5" presStyleCnt="0"/>
      <dgm:spPr/>
    </dgm:pt>
    <dgm:pt modelId="{B2AF3593-4147-4F95-B4F9-B59A7FAFB2B8}" type="pres">
      <dgm:prSet presAssocID="{116C81F5-B01D-4FB6-9C43-8C8773C7B966}" presName="Name35" presStyleLbl="parChTrans1D2" presStyleIdx="2" presStyleCnt="3"/>
      <dgm:spPr/>
    </dgm:pt>
    <dgm:pt modelId="{F0AF25E9-3470-49B9-B8FB-94135BA94795}" type="pres">
      <dgm:prSet presAssocID="{E3C159B6-A84E-4DA8-86DF-D219A236EE97}" presName="hierRoot2" presStyleCnt="0">
        <dgm:presLayoutVars>
          <dgm:hierBranch/>
        </dgm:presLayoutVars>
      </dgm:prSet>
      <dgm:spPr/>
    </dgm:pt>
    <dgm:pt modelId="{BB7703CA-BCCC-499A-8EC7-58A5C2F7F4CB}" type="pres">
      <dgm:prSet presAssocID="{E3C159B6-A84E-4DA8-86DF-D219A236EE97}" presName="rootComposite" presStyleCnt="0"/>
      <dgm:spPr/>
    </dgm:pt>
    <dgm:pt modelId="{F5F60288-F864-47B5-8725-DA8F288C6374}" type="pres">
      <dgm:prSet presAssocID="{E3C159B6-A84E-4DA8-86DF-D219A236EE97}" presName="rootText" presStyleLbl="node2" presStyleIdx="2" presStyleCnt="3">
        <dgm:presLayoutVars>
          <dgm:chPref val="3"/>
        </dgm:presLayoutVars>
      </dgm:prSet>
      <dgm:spPr/>
    </dgm:pt>
    <dgm:pt modelId="{6B979B0A-573D-4F1D-97A5-FE1EB83918E4}" type="pres">
      <dgm:prSet presAssocID="{E3C159B6-A84E-4DA8-86DF-D219A236EE97}" presName="rootConnector" presStyleLbl="node2" presStyleIdx="2" presStyleCnt="3"/>
      <dgm:spPr/>
    </dgm:pt>
    <dgm:pt modelId="{22D519CA-44F8-4485-814F-F1664240B1C6}" type="pres">
      <dgm:prSet presAssocID="{E3C159B6-A84E-4DA8-86DF-D219A236EE97}" presName="hierChild4" presStyleCnt="0"/>
      <dgm:spPr/>
    </dgm:pt>
    <dgm:pt modelId="{FD816F90-356C-4B73-9811-4489AEF62AC3}" type="pres">
      <dgm:prSet presAssocID="{E3C159B6-A84E-4DA8-86DF-D219A236EE97}" presName="hierChild5" presStyleCnt="0"/>
      <dgm:spPr/>
    </dgm:pt>
    <dgm:pt modelId="{D5F5F71C-67EA-42E9-915D-11B652CA4BD2}" type="pres">
      <dgm:prSet presAssocID="{4B37ADAF-0C2E-44FC-AB4C-FE2AA6D8D2BB}" presName="hierChild3" presStyleCnt="0"/>
      <dgm:spPr/>
    </dgm:pt>
  </dgm:ptLst>
  <dgm:cxnLst>
    <dgm:cxn modelId="{72FA7C4E-B37B-4ED4-A011-F6BFDA0D6EE9}" srcId="{4B37ADAF-0C2E-44FC-AB4C-FE2AA6D8D2BB}" destId="{E3C159B6-A84E-4DA8-86DF-D219A236EE97}" srcOrd="2" destOrd="0" parTransId="{116C81F5-B01D-4FB6-9C43-8C8773C7B966}" sibTransId="{993974C0-1A51-4F3A-BD3A-E59D57F407BD}"/>
    <dgm:cxn modelId="{F93FA8E2-6549-42D0-ABAD-D7F4672F10B3}" srcId="{4B37ADAF-0C2E-44FC-AB4C-FE2AA6D8D2BB}" destId="{0F4E8D83-46B7-41A0-BE9E-B9A7E3468057}" srcOrd="0" destOrd="0" parTransId="{F871DD18-299C-43C3-9249-034917517AA3}" sibTransId="{82BF2F42-EF36-461B-BCE1-BBE5CBEECC64}"/>
    <dgm:cxn modelId="{9DED2DFA-6E5E-4A87-B6D5-D26F9F026DE3}" type="presOf" srcId="{4B37ADAF-0C2E-44FC-AB4C-FE2AA6D8D2BB}" destId="{58E9F2C4-6C71-40DE-BDE0-50B0CD48A561}" srcOrd="0" destOrd="0" presId="urn:microsoft.com/office/officeart/2005/8/layout/orgChart1"/>
    <dgm:cxn modelId="{78656714-0BA3-4692-B817-F88CFAB50107}" type="presOf" srcId="{E3C159B6-A84E-4DA8-86DF-D219A236EE97}" destId="{F5F60288-F864-47B5-8725-DA8F288C6374}" srcOrd="0" destOrd="0" presId="urn:microsoft.com/office/officeart/2005/8/layout/orgChart1"/>
    <dgm:cxn modelId="{48102D0F-4566-450A-BB58-CB0EA3667189}" type="presOf" srcId="{0F4E8D83-46B7-41A0-BE9E-B9A7E3468057}" destId="{990B790B-BE7D-41DE-88AD-16F95FDB731A}" srcOrd="1" destOrd="0" presId="urn:microsoft.com/office/officeart/2005/8/layout/orgChart1"/>
    <dgm:cxn modelId="{D4430EC4-1D53-430D-92F3-2895E17C7DA0}" type="presOf" srcId="{2E24D6AE-B102-4349-BA06-357E34F9EE33}" destId="{DE6A6681-2D16-4D50-B830-378E4704C489}" srcOrd="0" destOrd="0" presId="urn:microsoft.com/office/officeart/2005/8/layout/orgChart1"/>
    <dgm:cxn modelId="{4C9EB0D3-9905-4612-8B64-4B7B640F0F7E}" type="presOf" srcId="{116C81F5-B01D-4FB6-9C43-8C8773C7B966}" destId="{B2AF3593-4147-4F95-B4F9-B59A7FAFB2B8}" srcOrd="0" destOrd="0" presId="urn:microsoft.com/office/officeart/2005/8/layout/orgChart1"/>
    <dgm:cxn modelId="{EC125672-FDAD-4E2D-82AC-33974BDB5AA3}" type="presOf" srcId="{4B37ADAF-0C2E-44FC-AB4C-FE2AA6D8D2BB}" destId="{7E3AB3DD-2E69-439A-8870-BEF8468D3727}" srcOrd="1" destOrd="0" presId="urn:microsoft.com/office/officeart/2005/8/layout/orgChart1"/>
    <dgm:cxn modelId="{61C8447D-E109-4D01-BB50-9382547F611D}" srcId="{3B35C6D0-A50A-4060-BAF6-87E7754FF0FD}" destId="{4B37ADAF-0C2E-44FC-AB4C-FE2AA6D8D2BB}" srcOrd="0" destOrd="0" parTransId="{891CAECD-5F37-4FC4-BBB2-B5700B292F70}" sibTransId="{A7C7023B-EE34-4C1C-A443-21A79B9D6E67}"/>
    <dgm:cxn modelId="{B3ECA1B2-7F0F-4A29-9752-3AF844F1602B}" type="presOf" srcId="{2E24D6AE-B102-4349-BA06-357E34F9EE33}" destId="{38012BF7-8963-442B-9D47-353764B68CF7}" srcOrd="1" destOrd="0" presId="urn:microsoft.com/office/officeart/2005/8/layout/orgChart1"/>
    <dgm:cxn modelId="{5BEB08F1-9325-4AAA-8746-CF648DDCE68E}" type="presOf" srcId="{3B35C6D0-A50A-4060-BAF6-87E7754FF0FD}" destId="{3DE2FE13-677B-44FE-8F5E-A5A854263DBD}" srcOrd="0" destOrd="0" presId="urn:microsoft.com/office/officeart/2005/8/layout/orgChart1"/>
    <dgm:cxn modelId="{F92046DD-6109-499F-94E1-E3685691D73D}" type="presOf" srcId="{7AF12EC0-51C4-427D-9377-3A64D20D3AA0}" destId="{F6690F9D-B8F5-4C69-BA53-5B6E7DD2038F}" srcOrd="0" destOrd="0" presId="urn:microsoft.com/office/officeart/2005/8/layout/orgChart1"/>
    <dgm:cxn modelId="{59ED8985-3856-4661-BD64-D2FBF0C11DA7}" srcId="{4B37ADAF-0C2E-44FC-AB4C-FE2AA6D8D2BB}" destId="{2E24D6AE-B102-4349-BA06-357E34F9EE33}" srcOrd="1" destOrd="0" parTransId="{7AF12EC0-51C4-427D-9377-3A64D20D3AA0}" sibTransId="{8A00F6E6-3F56-49BA-8EF0-C4AD8DCEF794}"/>
    <dgm:cxn modelId="{AE949FF9-60C2-43C9-9BC0-E40D51B85DC6}" type="presOf" srcId="{F871DD18-299C-43C3-9249-034917517AA3}" destId="{FBA32F68-8B01-4908-B101-80FFCA7BB8C7}" srcOrd="0" destOrd="0" presId="urn:microsoft.com/office/officeart/2005/8/layout/orgChart1"/>
    <dgm:cxn modelId="{E79D6B39-E546-4B2C-80B0-B40CBB4600B3}" type="presOf" srcId="{0F4E8D83-46B7-41A0-BE9E-B9A7E3468057}" destId="{E38E836B-56F0-4A4E-9E15-7E12E0678106}" srcOrd="0" destOrd="0" presId="urn:microsoft.com/office/officeart/2005/8/layout/orgChart1"/>
    <dgm:cxn modelId="{9282CAAF-92E4-44DB-A6AF-3AA2304240B0}" type="presOf" srcId="{E3C159B6-A84E-4DA8-86DF-D219A236EE97}" destId="{6B979B0A-573D-4F1D-97A5-FE1EB83918E4}" srcOrd="1" destOrd="0" presId="urn:microsoft.com/office/officeart/2005/8/layout/orgChart1"/>
    <dgm:cxn modelId="{A2B33C9F-1EB6-43AB-9EDA-A1763E2601C1}" type="presParOf" srcId="{3DE2FE13-677B-44FE-8F5E-A5A854263DBD}" destId="{FF55E18D-F1E5-4D8F-B609-998B2382379A}" srcOrd="0" destOrd="0" presId="urn:microsoft.com/office/officeart/2005/8/layout/orgChart1"/>
    <dgm:cxn modelId="{D3C56F5E-1827-4491-8597-85A2C3A43E14}" type="presParOf" srcId="{FF55E18D-F1E5-4D8F-B609-998B2382379A}" destId="{E267E84A-1E18-4833-928E-A340C74DE007}" srcOrd="0" destOrd="0" presId="urn:microsoft.com/office/officeart/2005/8/layout/orgChart1"/>
    <dgm:cxn modelId="{A56AAC48-7F72-4AE8-BB21-1D02BFC8C86E}" type="presParOf" srcId="{E267E84A-1E18-4833-928E-A340C74DE007}" destId="{58E9F2C4-6C71-40DE-BDE0-50B0CD48A561}" srcOrd="0" destOrd="0" presId="urn:microsoft.com/office/officeart/2005/8/layout/orgChart1"/>
    <dgm:cxn modelId="{570C8A3B-7D2C-48B9-AE62-237E81A6016A}" type="presParOf" srcId="{E267E84A-1E18-4833-928E-A340C74DE007}" destId="{7E3AB3DD-2E69-439A-8870-BEF8468D3727}" srcOrd="1" destOrd="0" presId="urn:microsoft.com/office/officeart/2005/8/layout/orgChart1"/>
    <dgm:cxn modelId="{DB1F455B-BFBB-4C01-BC9D-1C52023E3C0B}" type="presParOf" srcId="{FF55E18D-F1E5-4D8F-B609-998B2382379A}" destId="{2EC1952B-4407-4B48-93DE-9DBDF6625631}" srcOrd="1" destOrd="0" presId="urn:microsoft.com/office/officeart/2005/8/layout/orgChart1"/>
    <dgm:cxn modelId="{92AE4A8E-8B15-41F8-A554-A803BDB56FA9}" type="presParOf" srcId="{2EC1952B-4407-4B48-93DE-9DBDF6625631}" destId="{FBA32F68-8B01-4908-B101-80FFCA7BB8C7}" srcOrd="0" destOrd="0" presId="urn:microsoft.com/office/officeart/2005/8/layout/orgChart1"/>
    <dgm:cxn modelId="{A0FC5279-3425-40DF-9A80-AD662A9775DF}" type="presParOf" srcId="{2EC1952B-4407-4B48-93DE-9DBDF6625631}" destId="{0FE962BA-32F0-4226-831D-5CA14B7D4EDE}" srcOrd="1" destOrd="0" presId="urn:microsoft.com/office/officeart/2005/8/layout/orgChart1"/>
    <dgm:cxn modelId="{6308B204-D3CA-4DA8-9CE8-4A464786F55E}" type="presParOf" srcId="{0FE962BA-32F0-4226-831D-5CA14B7D4EDE}" destId="{F322A0FA-7145-4A83-8C64-3C4256A08EDD}" srcOrd="0" destOrd="0" presId="urn:microsoft.com/office/officeart/2005/8/layout/orgChart1"/>
    <dgm:cxn modelId="{64B9562A-83AD-4883-9D55-78F0449C8476}" type="presParOf" srcId="{F322A0FA-7145-4A83-8C64-3C4256A08EDD}" destId="{E38E836B-56F0-4A4E-9E15-7E12E0678106}" srcOrd="0" destOrd="0" presId="urn:microsoft.com/office/officeart/2005/8/layout/orgChart1"/>
    <dgm:cxn modelId="{EC764651-BDC2-4F07-9F41-4BE72393657D}" type="presParOf" srcId="{F322A0FA-7145-4A83-8C64-3C4256A08EDD}" destId="{990B790B-BE7D-41DE-88AD-16F95FDB731A}" srcOrd="1" destOrd="0" presId="urn:microsoft.com/office/officeart/2005/8/layout/orgChart1"/>
    <dgm:cxn modelId="{A0CC4868-D76D-4467-A51F-14964D6A2EEB}" type="presParOf" srcId="{0FE962BA-32F0-4226-831D-5CA14B7D4EDE}" destId="{404A6F1E-312F-4197-9D15-BBA52290CC17}" srcOrd="1" destOrd="0" presId="urn:microsoft.com/office/officeart/2005/8/layout/orgChart1"/>
    <dgm:cxn modelId="{B65E6E07-16D6-4BEB-BC3D-8409AE262301}" type="presParOf" srcId="{0FE962BA-32F0-4226-831D-5CA14B7D4EDE}" destId="{90DA9382-41AB-48F5-A161-0AFB80BBE6D2}" srcOrd="2" destOrd="0" presId="urn:microsoft.com/office/officeart/2005/8/layout/orgChart1"/>
    <dgm:cxn modelId="{B2E42BBD-8E6A-4535-9379-3C28127AB29F}" type="presParOf" srcId="{2EC1952B-4407-4B48-93DE-9DBDF6625631}" destId="{F6690F9D-B8F5-4C69-BA53-5B6E7DD2038F}" srcOrd="2" destOrd="0" presId="urn:microsoft.com/office/officeart/2005/8/layout/orgChart1"/>
    <dgm:cxn modelId="{9503FC73-36D7-45B6-9C34-B62E08867645}" type="presParOf" srcId="{2EC1952B-4407-4B48-93DE-9DBDF6625631}" destId="{3C608E1D-04CC-4B1D-8CEF-8A82254134CE}" srcOrd="3" destOrd="0" presId="urn:microsoft.com/office/officeart/2005/8/layout/orgChart1"/>
    <dgm:cxn modelId="{F72F2F3E-6C06-4FED-A266-B60275BC1ED8}" type="presParOf" srcId="{3C608E1D-04CC-4B1D-8CEF-8A82254134CE}" destId="{57C559D6-D040-4A80-8185-E8DD72E34EFD}" srcOrd="0" destOrd="0" presId="urn:microsoft.com/office/officeart/2005/8/layout/orgChart1"/>
    <dgm:cxn modelId="{1D106EC7-29FB-4995-98CF-BAB50E3CEA7D}" type="presParOf" srcId="{57C559D6-D040-4A80-8185-E8DD72E34EFD}" destId="{DE6A6681-2D16-4D50-B830-378E4704C489}" srcOrd="0" destOrd="0" presId="urn:microsoft.com/office/officeart/2005/8/layout/orgChart1"/>
    <dgm:cxn modelId="{17E9A52B-8ABF-4C0A-B95A-87BD5A61F0AA}" type="presParOf" srcId="{57C559D6-D040-4A80-8185-E8DD72E34EFD}" destId="{38012BF7-8963-442B-9D47-353764B68CF7}" srcOrd="1" destOrd="0" presId="urn:microsoft.com/office/officeart/2005/8/layout/orgChart1"/>
    <dgm:cxn modelId="{6F280072-DE40-447E-B174-7208EBE12D0B}" type="presParOf" srcId="{3C608E1D-04CC-4B1D-8CEF-8A82254134CE}" destId="{817962BB-4A89-44B7-B1D8-C76C93D95917}" srcOrd="1" destOrd="0" presId="urn:microsoft.com/office/officeart/2005/8/layout/orgChart1"/>
    <dgm:cxn modelId="{85364547-0C30-4061-A6B5-8353B730FBBD}" type="presParOf" srcId="{3C608E1D-04CC-4B1D-8CEF-8A82254134CE}" destId="{1DF68177-DBFB-49EE-A93E-F90BB98C5F6C}" srcOrd="2" destOrd="0" presId="urn:microsoft.com/office/officeart/2005/8/layout/orgChart1"/>
    <dgm:cxn modelId="{6AEC79F0-3013-4250-B299-378B345800CF}" type="presParOf" srcId="{2EC1952B-4407-4B48-93DE-9DBDF6625631}" destId="{B2AF3593-4147-4F95-B4F9-B59A7FAFB2B8}" srcOrd="4" destOrd="0" presId="urn:microsoft.com/office/officeart/2005/8/layout/orgChart1"/>
    <dgm:cxn modelId="{9BF031A3-ECE1-467C-85BC-52D68B7D8400}" type="presParOf" srcId="{2EC1952B-4407-4B48-93DE-9DBDF6625631}" destId="{F0AF25E9-3470-49B9-B8FB-94135BA94795}" srcOrd="5" destOrd="0" presId="urn:microsoft.com/office/officeart/2005/8/layout/orgChart1"/>
    <dgm:cxn modelId="{B3ECEAA9-B8DA-4925-9DF5-BC56A00AA56B}" type="presParOf" srcId="{F0AF25E9-3470-49B9-B8FB-94135BA94795}" destId="{BB7703CA-BCCC-499A-8EC7-58A5C2F7F4CB}" srcOrd="0" destOrd="0" presId="urn:microsoft.com/office/officeart/2005/8/layout/orgChart1"/>
    <dgm:cxn modelId="{C752FCC7-BFCC-4B4A-A5EA-4CD10428DCC8}" type="presParOf" srcId="{BB7703CA-BCCC-499A-8EC7-58A5C2F7F4CB}" destId="{F5F60288-F864-47B5-8725-DA8F288C6374}" srcOrd="0" destOrd="0" presId="urn:microsoft.com/office/officeart/2005/8/layout/orgChart1"/>
    <dgm:cxn modelId="{FCA1E021-B185-46D2-B303-24FC67BABF9D}" type="presParOf" srcId="{BB7703CA-BCCC-499A-8EC7-58A5C2F7F4CB}" destId="{6B979B0A-573D-4F1D-97A5-FE1EB83918E4}" srcOrd="1" destOrd="0" presId="urn:microsoft.com/office/officeart/2005/8/layout/orgChart1"/>
    <dgm:cxn modelId="{6340A0C0-EA33-4008-BDDC-5BDA30564F80}" type="presParOf" srcId="{F0AF25E9-3470-49B9-B8FB-94135BA94795}" destId="{22D519CA-44F8-4485-814F-F1664240B1C6}" srcOrd="1" destOrd="0" presId="urn:microsoft.com/office/officeart/2005/8/layout/orgChart1"/>
    <dgm:cxn modelId="{5EDBA390-73DC-46F4-B4BC-19E9BE2C79F9}" type="presParOf" srcId="{F0AF25E9-3470-49B9-B8FB-94135BA94795}" destId="{FD816F90-356C-4B73-9811-4489AEF62AC3}" srcOrd="2" destOrd="0" presId="urn:microsoft.com/office/officeart/2005/8/layout/orgChart1"/>
    <dgm:cxn modelId="{AE5FAA6F-E690-4E14-87D0-5D7DD1E00E3C}" type="presParOf" srcId="{FF55E18D-F1E5-4D8F-B609-998B2382379A}" destId="{D5F5F71C-67EA-42E9-915D-11B652CA4B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F3593-4147-4F95-B4F9-B59A7FAFB2B8}">
      <dsp:nvSpPr>
        <dsp:cNvPr id="0" name=""/>
        <dsp:cNvSpPr/>
      </dsp:nvSpPr>
      <dsp:spPr>
        <a:xfrm>
          <a:off x="2637155" y="676549"/>
          <a:ext cx="1635988" cy="283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65"/>
              </a:lnTo>
              <a:lnTo>
                <a:pt x="1635988" y="141965"/>
              </a:lnTo>
              <a:lnTo>
                <a:pt x="1635988" y="283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90F9D-B8F5-4C69-BA53-5B6E7DD2038F}">
      <dsp:nvSpPr>
        <dsp:cNvPr id="0" name=""/>
        <dsp:cNvSpPr/>
      </dsp:nvSpPr>
      <dsp:spPr>
        <a:xfrm>
          <a:off x="2591434" y="676549"/>
          <a:ext cx="91440" cy="2839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3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32F68-8B01-4908-B101-80FFCA7BB8C7}">
      <dsp:nvSpPr>
        <dsp:cNvPr id="0" name=""/>
        <dsp:cNvSpPr/>
      </dsp:nvSpPr>
      <dsp:spPr>
        <a:xfrm>
          <a:off x="1001166" y="676549"/>
          <a:ext cx="1635988" cy="283931"/>
        </a:xfrm>
        <a:custGeom>
          <a:avLst/>
          <a:gdLst/>
          <a:ahLst/>
          <a:cxnLst/>
          <a:rect l="0" t="0" r="0" b="0"/>
          <a:pathLst>
            <a:path>
              <a:moveTo>
                <a:pt x="1635988" y="0"/>
              </a:moveTo>
              <a:lnTo>
                <a:pt x="1635988" y="141965"/>
              </a:lnTo>
              <a:lnTo>
                <a:pt x="0" y="141965"/>
              </a:lnTo>
              <a:lnTo>
                <a:pt x="0" y="283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9F2C4-6C71-40DE-BDE0-50B0CD48A561}">
      <dsp:nvSpPr>
        <dsp:cNvPr id="0" name=""/>
        <dsp:cNvSpPr/>
      </dsp:nvSpPr>
      <dsp:spPr>
        <a:xfrm>
          <a:off x="1961126" y="520"/>
          <a:ext cx="1352057" cy="67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R="0" lvl="0" algn="ctr" defTabSz="1955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4400" b="0" i="0" u="none" strike="noStrike" kern="1200" baseline="0" smtClean="0">
              <a:latin typeface="Calibri"/>
            </a:rPr>
            <a:t>A</a:t>
          </a:r>
          <a:endParaRPr lang="en-AU" sz="4400" kern="1200" smtClean="0"/>
        </a:p>
      </dsp:txBody>
      <dsp:txXfrm>
        <a:off x="1961126" y="520"/>
        <a:ext cx="1352057" cy="676028"/>
      </dsp:txXfrm>
    </dsp:sp>
    <dsp:sp modelId="{E38E836B-56F0-4A4E-9E15-7E12E0678106}">
      <dsp:nvSpPr>
        <dsp:cNvPr id="0" name=""/>
        <dsp:cNvSpPr/>
      </dsp:nvSpPr>
      <dsp:spPr>
        <a:xfrm>
          <a:off x="325137" y="960480"/>
          <a:ext cx="1352057" cy="67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R="0" lvl="0" algn="ctr" defTabSz="1955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4400" b="0" i="0" u="none" strike="noStrike" kern="1200" baseline="0" smtClean="0">
              <a:latin typeface="Calibri"/>
            </a:rPr>
            <a:t>B</a:t>
          </a:r>
          <a:endParaRPr lang="en-AU" sz="4400" kern="1200" smtClean="0"/>
        </a:p>
      </dsp:txBody>
      <dsp:txXfrm>
        <a:off x="325137" y="960480"/>
        <a:ext cx="1352057" cy="676028"/>
      </dsp:txXfrm>
    </dsp:sp>
    <dsp:sp modelId="{DE6A6681-2D16-4D50-B830-378E4704C489}">
      <dsp:nvSpPr>
        <dsp:cNvPr id="0" name=""/>
        <dsp:cNvSpPr/>
      </dsp:nvSpPr>
      <dsp:spPr>
        <a:xfrm>
          <a:off x="1961126" y="960480"/>
          <a:ext cx="1352057" cy="67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R="0" lvl="0" algn="ctr" defTabSz="1955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4400" b="0" i="0" u="none" strike="noStrike" kern="1200" baseline="0" smtClean="0">
              <a:latin typeface="Calibri"/>
            </a:rPr>
            <a:t>C</a:t>
          </a:r>
          <a:endParaRPr lang="en-AU" sz="4400" kern="1200" smtClean="0"/>
        </a:p>
      </dsp:txBody>
      <dsp:txXfrm>
        <a:off x="1961126" y="960480"/>
        <a:ext cx="1352057" cy="676028"/>
      </dsp:txXfrm>
    </dsp:sp>
    <dsp:sp modelId="{F5F60288-F864-47B5-8725-DA8F288C6374}">
      <dsp:nvSpPr>
        <dsp:cNvPr id="0" name=""/>
        <dsp:cNvSpPr/>
      </dsp:nvSpPr>
      <dsp:spPr>
        <a:xfrm>
          <a:off x="3597115" y="960480"/>
          <a:ext cx="1352057" cy="67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R="0" lvl="0" algn="ctr" defTabSz="1955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4400" b="0" i="0" u="none" strike="noStrike" kern="1200" baseline="0" smtClean="0">
              <a:latin typeface="Calibri"/>
            </a:rPr>
            <a:t>D</a:t>
          </a:r>
          <a:endParaRPr lang="en-AU" sz="4400" kern="1200" smtClean="0"/>
        </a:p>
      </dsp:txBody>
      <dsp:txXfrm>
        <a:off x="3597115" y="960480"/>
        <a:ext cx="1352057" cy="676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report.dot</Template>
  <TotalTime>1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x</vt:lpstr>
    </vt:vector>
  </TitlesOfParts>
  <Company>Swinburne University of Technology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x</dc:title>
  <dc:creator>Bao Quoc Vo</dc:creator>
  <cp:lastModifiedBy>Bao Quoc Vo</cp:lastModifiedBy>
  <cp:revision>1</cp:revision>
  <dcterms:created xsi:type="dcterms:W3CDTF">2015-02-18T05:12:00Z</dcterms:created>
  <dcterms:modified xsi:type="dcterms:W3CDTF">2015-02-18T05:13:00Z</dcterms:modified>
</cp:coreProperties>
</file>